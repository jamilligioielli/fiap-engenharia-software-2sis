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du="http://schemas.microsoft.com/office/word/2023/wordml/word16du" mc:Ignorable="w14 w15 wp14 w16se w16cid w16 w16cex w16sdtdh">
  <w:body>
    <w:p xmlns:wp14="http://schemas.microsoft.com/office/word/2010/wordml" w:rsidP="2799313F" wp14:paraId="0AE925FF" wp14:textId="2E6CBCB1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799313F" w:rsidR="657FAF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Equipe Essência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799313F" w:rsidTr="2799313F" w14:paraId="20F2490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7A9168F1" w14:textId="55144EF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6166FB52" w14:textId="103CD7B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RM</w:t>
            </w:r>
          </w:p>
        </w:tc>
      </w:tr>
      <w:tr w:rsidR="2799313F" w:rsidTr="2799313F" w14:paraId="0BAA874E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42D60C6F" w14:textId="6B568F5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Bruno Celio Stelzer Ferreira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602019B7" w14:textId="190EAE3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551544</w:t>
            </w:r>
          </w:p>
        </w:tc>
      </w:tr>
      <w:tr w:rsidR="2799313F" w:rsidTr="2799313F" w14:paraId="50DA6EF7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39053331" w14:textId="4AD85E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Isabelle Serrano Furman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6AACEEC7" w14:textId="2B710CD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99428</w:t>
            </w:r>
          </w:p>
        </w:tc>
      </w:tr>
      <w:tr w:rsidR="2799313F" w:rsidTr="2799313F" w14:paraId="544BCD1E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5FC4B208" w14:textId="039C9DC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Jamilli Vitória Gioielli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3F181C93" w14:textId="23F2BFB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552414</w:t>
            </w:r>
          </w:p>
        </w:tc>
      </w:tr>
      <w:tr w:rsidR="2799313F" w:rsidTr="2799313F" w14:paraId="1449C922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7EDF4140" w14:textId="5ED705A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Karen Vitoria Aurelio Claudino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1285C71E" w14:textId="6AD36CF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99995</w:t>
            </w:r>
          </w:p>
        </w:tc>
      </w:tr>
      <w:tr w:rsidR="2799313F" w:rsidTr="2799313F" w14:paraId="79E59273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5460215B" w14:textId="366E7B2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Wendel de Oliveira Silvestre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799313F" w:rsidP="2799313F" w:rsidRDefault="2799313F" w14:paraId="7FCF06FB" w14:textId="669108A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799313F" w:rsidR="279931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552263</w:t>
            </w:r>
          </w:p>
        </w:tc>
      </w:tr>
    </w:tbl>
    <w:p xmlns:wp14="http://schemas.microsoft.com/office/word/2010/wordml" w:rsidP="2799313F" wp14:paraId="46A9EF92" wp14:textId="6D548EC1">
      <w:pPr>
        <w:pStyle w:val="Normal"/>
        <w:spacing w:after="160" w:line="279" w:lineRule="auto"/>
        <w:rPr>
          <w:ins w:author="WENDEL DE OLIVEIRA SILVESTRE" w:date="2024-05-23T02:53:19.536Z" w16du:dateUtc="2024-05-23T02:53:19.536Z" w:id="5890697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99313F" wp14:paraId="6178945F" wp14:textId="3198D571">
      <w:pPr>
        <w:shd w:val="clear" w:color="auto" w:fill="FFFFFF" w:themeFill="background1"/>
        <w:spacing w:before="0" w:beforeAutospacing="off" w:after="30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1892285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>Qual o problema do cliente?</w:t>
      </w:r>
      <w:r>
        <w:br/>
      </w:r>
      <w:r>
        <w:br/>
      </w:r>
      <w:r>
        <w:tab/>
      </w:r>
      <w:r w:rsidRPr="2799313F" w:rsidR="2FF754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No centro capital paulista, é notável a grande quantidade de carros e pouquíssimos lugares disponíveis para se parar. Um estudo em 2014</w:t>
      </w:r>
      <w:r w:rsidRPr="2799313F" w:rsidR="3711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2799313F" w:rsidR="45BC5D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da </w:t>
      </w:r>
      <w:r w:rsidRPr="2799313F" w:rsidR="3711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EY Consultoria, realizada para quantificar vagas em 15 distritos</w:t>
      </w:r>
      <w:r w:rsidRPr="2799313F" w:rsidR="574EB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, </w:t>
      </w:r>
      <w:r w:rsidRPr="2799313F" w:rsidR="3711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mostra que</w:t>
      </w:r>
      <w:r w:rsidRPr="2799313F" w:rsidR="2004AE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</w:t>
      </w:r>
      <w:r w:rsidRPr="2799313F" w:rsidR="3711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existe lugar para apenas 384 mil carros dos 509 mil que vão para a região diariamente</w:t>
      </w:r>
      <w:r w:rsidRPr="2799313F" w:rsidR="0E6908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 É necessária uma gestão inteligente dessas vagas para que facilite o acesso aos 125 mil restantes</w:t>
      </w:r>
      <w:r w:rsidRPr="2799313F" w:rsidR="30091A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, sendo esse um problema não só no Brasil, cerca de 80% </w:t>
      </w:r>
      <w:r w:rsidRPr="2799313F" w:rsidR="29B1B5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dos motoristas</w:t>
      </w:r>
      <w:r w:rsidRPr="2799313F" w:rsidR="30091A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2799313F" w:rsidR="51C845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do mundo </w:t>
      </w:r>
      <w:r w:rsidRPr="2799313F" w:rsidR="30091A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encontram dificuldades para se estacionar diariamente</w:t>
      </w:r>
      <w:r w:rsidRPr="2799313F" w:rsidR="562BBE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2799313F" wp14:paraId="5DCBE816" wp14:textId="4A6569D6">
      <w:pPr>
        <w:pStyle w:val="Normal"/>
        <w:shd w:val="clear" w:color="auto" w:fill="FFFFFF" w:themeFill="background1"/>
        <w:spacing w:before="0" w:beforeAutospacing="off" w:after="30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562BBE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Estudos demonstram que, a utilização de tecnologia em um estacionamento, ajuda</w:t>
      </w:r>
      <w:r w:rsidRPr="2799313F" w:rsidR="4F6740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m no controle, fácil acesso e agilidade no processo de se encontrar uma vaga. </w:t>
      </w:r>
      <w:r w:rsidRPr="2799313F" w:rsidR="441BBE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Grande </w:t>
      </w:r>
      <w:r w:rsidRPr="2799313F" w:rsidR="033B89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parte dos estacionamentos é construído para facilitar o acesso a uma região comercial, para que o comprador, se sinta confortável de se locomover até a região e realizar suas compras nesse determinado polo, entretanto, estatísticas demonstram que 52% dos consumidores </w:t>
      </w:r>
      <w:r w:rsidRPr="2799313F" w:rsidR="06BA07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já deixaram de comprar por não ter onde estacionar, tendo alguns ainda que decidem nem sair de casa</w:t>
      </w:r>
      <w:r w:rsidRPr="2799313F" w:rsidR="11AB02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não se dar o trabalho de ter que estacionar</w:t>
      </w:r>
      <w:r w:rsidRPr="2799313F" w:rsidR="06BA07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  <w:r w:rsidRPr="2799313F" w:rsidR="0C745E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Em</w:t>
      </w:r>
      <w:r w:rsidRPr="2799313F" w:rsidR="30D6A8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contrapartida,</w:t>
      </w:r>
      <w:r w:rsidRPr="2799313F" w:rsidR="0C745E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2799313F" w:rsidR="29A9CA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em </w:t>
      </w:r>
      <w:r w:rsidRPr="2799313F" w:rsidR="0C745E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estacionamentos tecnológicos é notável a satisfação de um cliente, </w:t>
      </w:r>
      <w:r w:rsidRPr="2799313F" w:rsidR="317F29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um estudo realizado pela INRIX mostrou que</w:t>
      </w:r>
      <w:r w:rsidRPr="2799313F" w:rsidR="325411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</w:t>
      </w:r>
      <w:r w:rsidRPr="2799313F" w:rsidR="317F29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67% dos motoristas preferem usar estacionamentos que oferecem tecnologia, seja utilizando pagamentos digitais, reservas de vagas via aplicativo, </w:t>
      </w:r>
      <w:r w:rsidRPr="2799313F" w:rsidR="7B34F9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disponibilidade</w:t>
      </w:r>
      <w:r w:rsidRPr="2799313F" w:rsidR="317F29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 </w:t>
      </w:r>
      <w:r w:rsidRPr="2799313F" w:rsidR="0C745E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vagas</w:t>
      </w:r>
      <w:r w:rsidRPr="2799313F" w:rsidR="0817F3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2799313F" w:rsidR="24845C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 até </w:t>
      </w:r>
      <w:r w:rsidRPr="2799313F" w:rsidR="0C745E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tempo médio d</w:t>
      </w:r>
      <w:r w:rsidRPr="2799313F" w:rsidR="1C96D9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</w:t>
      </w:r>
      <w:r w:rsidRPr="2799313F" w:rsidR="0C745E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2799313F" w:rsidR="5720A8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saída</w:t>
      </w:r>
      <w:r w:rsidRPr="2799313F" w:rsidR="0C745E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 </w:t>
      </w:r>
      <w:r w:rsidRPr="2799313F" w:rsidR="5FE6FF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carros</w:t>
      </w:r>
      <w:r w:rsidRPr="2799313F" w:rsidR="7D35C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 são dados importantes que muitos estacionamentos tendem a não informar ou tendem a não se informatizar</w:t>
      </w:r>
      <w:r w:rsidRPr="2799313F" w:rsidR="2AC5E6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nesse aspecto</w:t>
      </w:r>
      <w:r w:rsidRPr="2799313F" w:rsidR="29F0D0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 mantendo-se preso a metodologias convencionais e ultrapassadas, perdendo no fim, clientes e reputação.</w:t>
      </w:r>
    </w:p>
    <w:p xmlns:wp14="http://schemas.microsoft.com/office/word/2010/wordml" w:rsidP="2799313F" wp14:paraId="3633E253" wp14:textId="71B05D69">
      <w:pPr>
        <w:pStyle w:val="Normal"/>
        <w:shd w:val="clear" w:color="auto" w:fill="FFFFFF" w:themeFill="background1"/>
        <w:spacing w:before="0" w:beforeAutospacing="off" w:after="30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4847B2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Não somente os motoristas são impactados com a falta de organização,</w:t>
      </w:r>
      <w:r w:rsidRPr="2799313F" w:rsidR="0F2716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mas</w:t>
      </w:r>
      <w:r w:rsidRPr="2799313F" w:rsidR="4847B2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muitos funcionários manobristas sentem com a </w:t>
      </w:r>
      <w:r w:rsidRPr="2799313F" w:rsidR="7F6F4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falta de</w:t>
      </w:r>
      <w:r w:rsidRPr="2799313F" w:rsidR="4847B2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2799313F" w:rsidR="143F14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administração</w:t>
      </w:r>
      <w:r w:rsidRPr="2799313F" w:rsidR="4C1BE0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nos recursos</w:t>
      </w:r>
      <w:r w:rsidRPr="2799313F" w:rsidR="143F14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, reclamando da gestão de seu trabalho, muitos deles </w:t>
      </w:r>
      <w:r w:rsidRPr="2799313F" w:rsidR="09EB8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utilizam de seu tempo </w:t>
      </w:r>
      <w:r w:rsidRPr="2799313F" w:rsidR="143F14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colocando carros </w:t>
      </w:r>
      <w:r w:rsidRPr="2799313F" w:rsidR="27856B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em locais mais fundos do estacionamento que saem em </w:t>
      </w:r>
      <w:r w:rsidRPr="2799313F" w:rsidR="7E7402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um pouco período</w:t>
      </w:r>
      <w:r w:rsidRPr="2799313F" w:rsidR="27856B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 A falta de dados e gerenciamento das informações, dificulta o controle e dispersão dos automóveis no estabelecimento</w:t>
      </w:r>
      <w:r w:rsidRPr="2799313F" w:rsidR="51AE29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. </w:t>
      </w:r>
      <w:r w:rsidRPr="2799313F" w:rsidR="3FF692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Por isso é tão necessária a utilização de tecnologia e controle.</w:t>
      </w:r>
    </w:p>
    <w:p xmlns:wp14="http://schemas.microsoft.com/office/word/2010/wordml" w:rsidP="2799313F" wp14:paraId="741D0F6A" wp14:textId="731ED75A">
      <w:pPr>
        <w:pStyle w:val="Normal"/>
        <w:shd w:val="clear" w:color="auto" w:fill="FFFFFF" w:themeFill="background1"/>
        <w:spacing w:before="0" w:beforeAutospacing="off" w:after="30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xmlns:wp14="http://schemas.microsoft.com/office/word/2010/wordml" w:rsidP="2799313F" wp14:paraId="19B3E7A1" wp14:textId="2BA39933">
      <w:pPr>
        <w:shd w:val="clear" w:color="auto" w:fill="FFFFFF" w:themeFill="background1"/>
        <w:spacing w:before="0" w:beforeAutospacing="off" w:after="30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xmlns:wp14="http://schemas.microsoft.com/office/word/2010/wordml" w:rsidP="2799313F" wp14:paraId="70A0938B" wp14:textId="5479B095">
      <w:pPr>
        <w:shd w:val="clear" w:color="auto" w:fill="FFFFFF" w:themeFill="background1"/>
        <w:spacing w:before="0" w:beforeAutospacing="off" w:after="300" w:afterAutospacing="off"/>
        <w:ind w:firstLine="708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44BD7D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Tendo isso em vista, vê-se que os sistemas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estacionamentos são ferramentas essenciais para otimizar a gestão de vagas, segurança, controle de acesso e a experiência do usuário. Aqui está uma análise dos principais recursos disponíveis nesses sistemas:</w:t>
      </w:r>
    </w:p>
    <w:p xmlns:wp14="http://schemas.microsoft.com/office/word/2010/wordml" w:rsidP="2799313F" wp14:paraId="71568086" wp14:textId="6EA5D6DE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1. Controle de Acesso e Segurança</w:t>
      </w:r>
    </w:p>
    <w:p xmlns:wp14="http://schemas.microsoft.com/office/word/2010/wordml" w:rsidP="2799313F" wp14:paraId="3EED9EF4" wp14:textId="3074FF4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Leitura de Placas (LPR - 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License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Plate 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Recognition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Permite o reconhecimento automático das placas dos veículos, facilitando a entrada e saída sem a necessidade de interação humana.</w:t>
      </w:r>
    </w:p>
    <w:p xmlns:wp14="http://schemas.microsoft.com/office/word/2010/wordml" w:rsidP="2799313F" wp14:paraId="208BF356" wp14:textId="0AD6D4F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Cartões RFID/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Tag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 Proximidade: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Utilizados para entrada e saída rápidas e seguras.</w:t>
      </w:r>
    </w:p>
    <w:p xmlns:wp14="http://schemas.microsoft.com/office/word/2010/wordml" w:rsidP="2799313F" wp14:paraId="401EF69A" wp14:textId="56690CE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Câmeras de Segurança: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Integração com sistemas de vigilância para monitoramento constante das áreas de estacionamento.</w:t>
      </w:r>
    </w:p>
    <w:p xmlns:wp14="http://schemas.microsoft.com/office/word/2010/wordml" w:rsidP="2799313F" wp14:paraId="1882CD8D" wp14:textId="6EDC7B51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 Gestão de Vagas</w:t>
      </w:r>
    </w:p>
    <w:p xmlns:wp14="http://schemas.microsoft.com/office/word/2010/wordml" w:rsidP="2799313F" wp14:paraId="29AE1B2D" wp14:textId="5C4ACF7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Sistema de Orientação de Vagas: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Sensores instalados nas vagas informam a disponibilidade em tempo real, guiando os motoristas a vagas livres.</w:t>
      </w:r>
    </w:p>
    <w:p xmlns:wp14="http://schemas.microsoft.com/office/word/2010/wordml" w:rsidP="2799313F" wp14:paraId="15B924AF" wp14:textId="3121E13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Reservas de Vagas: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Permite que os usuários reservem vagas antecipadamente, garantindo disponibilidade ao chegarem.</w:t>
      </w:r>
    </w:p>
    <w:p xmlns:wp14="http://schemas.microsoft.com/office/word/2010/wordml" w:rsidP="2799313F" wp14:paraId="3C330CAF" wp14:textId="542AC34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Gestão de Ocupação: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Monitora e registra a ocupação das vagas, proporcionando dados para otimização do espaço.</w:t>
      </w:r>
    </w:p>
    <w:p xmlns:wp14="http://schemas.microsoft.com/office/word/2010/wordml" w:rsidP="2799313F" wp14:paraId="4594B781" wp14:textId="3DBCD2DC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 Pagamentos e Faturamento</w:t>
      </w:r>
    </w:p>
    <w:p xmlns:wp14="http://schemas.microsoft.com/office/word/2010/wordml" w:rsidP="2799313F" wp14:paraId="62A34BB8" wp14:textId="168E7DF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Pagamentos Automatizados: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Terminais de pagamento self-service que aceitam cartões de crédito/débito, pagamento via aplicativos móveis e NFC.</w:t>
      </w:r>
    </w:p>
    <w:p xmlns:wp14="http://schemas.microsoft.com/office/word/2010/wordml" w:rsidP="2799313F" wp14:paraId="1D9A91C5" wp14:textId="4DBF4A1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Integração com Apps de Pagamento: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Conexão com plataformas de pagamento digital, como Apple 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Pay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 Google Wallet, e aplicativos específicos de estacionamento.</w:t>
      </w:r>
    </w:p>
    <w:p xmlns:wp14="http://schemas.microsoft.com/office/word/2010/wordml" w:rsidP="2799313F" wp14:paraId="3ECACFF3" wp14:textId="1D9BC91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Faturamento e Relatórios: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Geração de relatórios detalhados sobre receitas, ocupação e outros indicadores de desempenho.</w:t>
      </w:r>
    </w:p>
    <w:p xmlns:wp14="http://schemas.microsoft.com/office/word/2010/wordml" w:rsidP="2799313F" wp14:paraId="71C55CBB" wp14:textId="366042C7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4. Gestão Administrativa</w:t>
      </w:r>
    </w:p>
    <w:p xmlns:wp14="http://schemas.microsoft.com/office/word/2010/wordml" w:rsidP="2799313F" wp14:paraId="47740D9F" wp14:textId="0EDC37E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Dashboard de Administração: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Interface centralizada que permite aos gestores </w:t>
      </w:r>
      <w:r w:rsidRPr="2799313F" w:rsidR="69FA99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monitorarem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em tempo real a operação do estacionamento, acessar relatórios e configurar o sistema.</w:t>
      </w:r>
    </w:p>
    <w:p xmlns:wp14="http://schemas.microsoft.com/office/word/2010/wordml" w:rsidP="2799313F" wp14:paraId="5AFBB551" wp14:textId="6A5F2EC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Relatórios Personalizados: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Ferramentas para a criação de relatórios personalizados, facilitando a análise de dados específicos.</w:t>
      </w:r>
    </w:p>
    <w:p xmlns:wp14="http://schemas.microsoft.com/office/word/2010/wordml" w:rsidP="2799313F" wp14:paraId="7EF3BB24" wp14:textId="7591C27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Controle de Assinaturas e Permissões: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Gestão de usuários com diferentes níveis de acesso e permissão, ideal para estacionamentos que operam com assinaturas mensais ou anuais.</w:t>
      </w:r>
    </w:p>
    <w:p xmlns:wp14="http://schemas.microsoft.com/office/word/2010/wordml" w:rsidP="2799313F" wp14:paraId="038B73A4" wp14:textId="521825B6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5. Suporte ao Cliente</w:t>
      </w:r>
    </w:p>
    <w:p xmlns:wp14="http://schemas.microsoft.com/office/word/2010/wordml" w:rsidP="2799313F" wp14:paraId="4FC58AC3" wp14:textId="6B6C831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Atendimento ao Cliente: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Sistemas integrados de suporte ao cliente via chat, telefone ou aplicativos móveis.</w:t>
      </w:r>
    </w:p>
    <w:p xmlns:wp14="http://schemas.microsoft.com/office/word/2010/wordml" w:rsidP="2799313F" wp14:paraId="728C24A8" wp14:textId="6748197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Feedback do Usuário: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Coleta de feedback dos usuários para melhorias contínuas dos serviços.</w:t>
      </w:r>
    </w:p>
    <w:p xmlns:wp14="http://schemas.microsoft.com/office/word/2010/wordml" w:rsidP="2799313F" wp14:paraId="6751354E" wp14:textId="1DAA8C7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Notificações e Alertas: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Envio de notificações e alertas sobre eventos, como vencimento de estacionamento, 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promoções, etc.</w:t>
      </w:r>
    </w:p>
    <w:p xmlns:wp14="http://schemas.microsoft.com/office/word/2010/wordml" w:rsidP="2799313F" wp14:paraId="221901D2" wp14:textId="70E2B3D1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6. Integração com Outros Sistemas</w:t>
      </w:r>
    </w:p>
    <w:p xmlns:wp14="http://schemas.microsoft.com/office/word/2010/wordml" w:rsidP="2799313F" wp14:paraId="7A510687" wp14:textId="7C68F38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ERP e Sistemas de Contabilidade: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Integração com softwares de ERP e contabilidade para uma gestão financeira mais eficiente.</w:t>
      </w:r>
    </w:p>
    <w:p xmlns:wp14="http://schemas.microsoft.com/office/word/2010/wordml" w:rsidP="2799313F" wp14:paraId="22844B67" wp14:textId="0A5548B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APIs e Integrações: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Permite a conexão com outros sistemas, como 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CRMs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, sistemas de reservas de 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hotéis, etc.</w:t>
      </w:r>
    </w:p>
    <w:p xmlns:wp14="http://schemas.microsoft.com/office/word/2010/wordml" w:rsidP="2799313F" wp14:paraId="6692BCE4" wp14:textId="00B061D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Internet das Coisas (IoT):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Conexão com dispositivos IoT para uma gestão ainda mais eficiente e automatizada das operações de estacionamento.</w:t>
      </w:r>
    </w:p>
    <w:p xmlns:wp14="http://schemas.microsoft.com/office/word/2010/wordml" w:rsidP="2799313F" wp14:paraId="7D23925A" wp14:textId="2145B1F5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7. Tecnologias Avançadas</w:t>
      </w:r>
    </w:p>
    <w:p xmlns:wp14="http://schemas.microsoft.com/office/word/2010/wordml" w:rsidP="2799313F" wp14:paraId="3C8CCF11" wp14:textId="2BDFE39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Inteligência Artificial (IA):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Utilização de IA para previsões de ocupação, análise de padrões de uso e otimização de operações.</w:t>
      </w:r>
    </w:p>
    <w:p xmlns:wp14="http://schemas.microsoft.com/office/word/2010/wordml" w:rsidP="2799313F" wp14:paraId="2A692040" wp14:textId="6145E7F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Big Data e Análise de Dados: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Coleta e análise de grandes volumes de dados para tomada de decisões mais informadas e estratégicas.</w:t>
      </w:r>
    </w:p>
    <w:p xmlns:wp14="http://schemas.microsoft.com/office/word/2010/wordml" w:rsidP="2799313F" wp14:paraId="21C231EE" wp14:textId="37270CE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Automação e Robótica: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Sistemas automatizados para gestão de vagas e movimentação de veículos em estacionamentos de alta capacidade.</w:t>
      </w:r>
    </w:p>
    <w:p xmlns:wp14="http://schemas.microsoft.com/office/word/2010/wordml" w:rsidP="2799313F" wp14:paraId="7B829FA7" wp14:textId="7C50D28E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Principais Benefícios</w:t>
      </w:r>
    </w:p>
    <w:p xmlns:wp14="http://schemas.microsoft.com/office/word/2010/wordml" w:rsidP="2799313F" wp14:paraId="587F77C3" wp14:textId="04CD42F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Eficiência Operacional: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Redução de custos operacionais e melhoria na utilização dos espaços.</w:t>
      </w:r>
    </w:p>
    <w:p xmlns:wp14="http://schemas.microsoft.com/office/word/2010/wordml" w:rsidP="2799313F" wp14:paraId="6F803988" wp14:textId="1E416CD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Segurança: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Aumento da segurança para os usuários e seus veículos.</w:t>
      </w:r>
    </w:p>
    <w:p xmlns:wp14="http://schemas.microsoft.com/office/word/2010/wordml" w:rsidP="2799313F" wp14:paraId="72847B7E" wp14:textId="52025455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Satisfação do Cliente: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Melhoria na experiência do usuário com processos mais rápidos e convenientes.</w:t>
      </w:r>
    </w:p>
    <w:p xmlns:wp14="http://schemas.microsoft.com/office/word/2010/wordml" w:rsidP="2799313F" wp14:paraId="0BB6E773" wp14:textId="5AA4236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Rentabilidade:</w:t>
      </w: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Aumento da receita através de melhores práticas de gestão e otimização de recursos.</w:t>
      </w:r>
    </w:p>
    <w:p xmlns:wp14="http://schemas.microsoft.com/office/word/2010/wordml" w:rsidP="2799313F" wp14:paraId="4B081014" wp14:textId="798F18E9">
      <w:pPr>
        <w:shd w:val="clear" w:color="auto" w:fill="FFFFFF" w:themeFill="background1"/>
        <w:spacing w:before="0" w:beforeAutospacing="off" w:after="0" w:afterAutospacing="off"/>
        <w:ind w:firstLine="708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799313F" w:rsidR="0FF4D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Os softwares de informatização para estacionamentos oferecem uma ampla gama de funcionalidades que beneficiam tanto os operadores quanto os usuários. A adoção dessas tecnologias pode transformar a gestão de estacionamentos, tornando-a mais eficiente, segura e lucrativa. A escolha do software deve ser baseada nas necessidades específicas de cada operação, garantindo que todas as funcionalidades essenciais estejam disponíveis para otimizar o funcionamento do estacionamento.</w:t>
      </w:r>
    </w:p>
    <w:p xmlns:wp14="http://schemas.microsoft.com/office/word/2010/wordml" w:rsidP="2799313F" wp14:paraId="1E207724" wp14:textId="718C17A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2799313F" w:rsidP="2799313F" w:rsidRDefault="2799313F" w14:paraId="24FFD393" w14:textId="1927863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6E1D8A7A" w:rsidP="2799313F" w:rsidRDefault="6E1D8A7A" w14:paraId="65014CF5" w14:textId="0F52CD9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799313F" w:rsidR="6E1D8A7A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Referências</w:t>
      </w:r>
      <w:r w:rsidRPr="2799313F" w:rsidR="6E1D8A7A">
        <w:rPr>
          <w:rFonts w:ascii="Aptos" w:hAnsi="Aptos" w:eastAsia="Aptos" w:cs="Aptos" w:asciiTheme="minorAscii" w:hAnsiTheme="minorAscii" w:eastAsiaTheme="minorAscii" w:cstheme="minorAscii"/>
        </w:rPr>
        <w:t>:</w:t>
      </w:r>
      <w:r>
        <w:br/>
      </w:r>
      <w:r>
        <w:br/>
      </w:r>
      <w:hyperlink r:id="R4c071311239c457b">
        <w:r w:rsidRPr="2799313F" w:rsidR="19916C91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https://edicaodobrasil.com.br/2018/02/01/52-dos-consumidores-ja-deixaram-de-comprar-por-nao-ter-onde-estacionar/</w:t>
        </w:r>
        <w:r>
          <w:br/>
        </w:r>
        <w:r>
          <w:br/>
        </w:r>
      </w:hyperlink>
      <w:hyperlink r:id="Ra44203d64e5241e2">
        <w:r w:rsidRPr="2799313F" w:rsidR="48ACC5E1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https://exame.com/brasil/estacionamentos-os-novos-viloes-da-mobilidade-urbana/</w:t>
        </w:r>
        <w:r>
          <w:br/>
        </w:r>
        <w:r>
          <w:br/>
        </w:r>
      </w:hyperlink>
      <w:hyperlink r:id="R6d71b4ce744d4928">
        <w:r w:rsidRPr="2799313F" w:rsidR="77166DA6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https://www.sygic.com/pt-br/press/sygic-launches-the-most-advanced-real-time-parking-service-by-parkopedia-in-its-navigation-app-used-by-100-million-drivers-worldwide/brpt</w:t>
        </w:r>
        <w:r>
          <w:br/>
        </w:r>
      </w:hyperlink>
    </w:p>
    <w:p w:rsidR="2799313F" w:rsidP="2799313F" w:rsidRDefault="2799313F" w14:paraId="656B5917" w14:textId="1B69F91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b05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04489"/>
    <w:rsid w:val="00644EC2"/>
    <w:rsid w:val="00B4D0DD"/>
    <w:rsid w:val="00CE8954"/>
    <w:rsid w:val="011D3B79"/>
    <w:rsid w:val="028569E7"/>
    <w:rsid w:val="033B8902"/>
    <w:rsid w:val="06BA07AD"/>
    <w:rsid w:val="0731CE32"/>
    <w:rsid w:val="080E8552"/>
    <w:rsid w:val="0817F35D"/>
    <w:rsid w:val="094F323D"/>
    <w:rsid w:val="09EB83E8"/>
    <w:rsid w:val="0BF3DA0C"/>
    <w:rsid w:val="0C745EAC"/>
    <w:rsid w:val="0CEBD866"/>
    <w:rsid w:val="0E690805"/>
    <w:rsid w:val="0F27162E"/>
    <w:rsid w:val="0F891D41"/>
    <w:rsid w:val="0FF4D9B8"/>
    <w:rsid w:val="11AB0212"/>
    <w:rsid w:val="12B04489"/>
    <w:rsid w:val="143F1469"/>
    <w:rsid w:val="1892285F"/>
    <w:rsid w:val="18E8971C"/>
    <w:rsid w:val="19916C91"/>
    <w:rsid w:val="1C96D949"/>
    <w:rsid w:val="1E5DA1B5"/>
    <w:rsid w:val="2004AEE3"/>
    <w:rsid w:val="21BAA53B"/>
    <w:rsid w:val="24030ECE"/>
    <w:rsid w:val="243F7E27"/>
    <w:rsid w:val="24845CB2"/>
    <w:rsid w:val="27856BC1"/>
    <w:rsid w:val="2799313F"/>
    <w:rsid w:val="28075F62"/>
    <w:rsid w:val="28DE3B7E"/>
    <w:rsid w:val="29A0DB0B"/>
    <w:rsid w:val="29A9CAE5"/>
    <w:rsid w:val="29B1B5C8"/>
    <w:rsid w:val="29F0D0AD"/>
    <w:rsid w:val="2AC5E6E1"/>
    <w:rsid w:val="2E09DFCB"/>
    <w:rsid w:val="2F3D7D70"/>
    <w:rsid w:val="2FF584A1"/>
    <w:rsid w:val="2FF754A6"/>
    <w:rsid w:val="30091A42"/>
    <w:rsid w:val="30D6A87F"/>
    <w:rsid w:val="31717A95"/>
    <w:rsid w:val="317F299E"/>
    <w:rsid w:val="3254115F"/>
    <w:rsid w:val="34FD77D5"/>
    <w:rsid w:val="36F558BA"/>
    <w:rsid w:val="371124CE"/>
    <w:rsid w:val="389ACE39"/>
    <w:rsid w:val="392BAC79"/>
    <w:rsid w:val="3BE0A40A"/>
    <w:rsid w:val="3CFFA200"/>
    <w:rsid w:val="3E8848A5"/>
    <w:rsid w:val="3FF69289"/>
    <w:rsid w:val="42D87EAC"/>
    <w:rsid w:val="441BBE96"/>
    <w:rsid w:val="44BD7D79"/>
    <w:rsid w:val="45BC5DB3"/>
    <w:rsid w:val="46F8D29E"/>
    <w:rsid w:val="4847B269"/>
    <w:rsid w:val="48ACC5E1"/>
    <w:rsid w:val="49744F30"/>
    <w:rsid w:val="4A94C4F2"/>
    <w:rsid w:val="4B07205B"/>
    <w:rsid w:val="4B9E2FCB"/>
    <w:rsid w:val="4C1BE07B"/>
    <w:rsid w:val="4C298185"/>
    <w:rsid w:val="4F67404F"/>
    <w:rsid w:val="51AE29EF"/>
    <w:rsid w:val="51C845A3"/>
    <w:rsid w:val="53222629"/>
    <w:rsid w:val="5332452B"/>
    <w:rsid w:val="562BBE83"/>
    <w:rsid w:val="5679AA82"/>
    <w:rsid w:val="5720A82E"/>
    <w:rsid w:val="574EB630"/>
    <w:rsid w:val="5879103F"/>
    <w:rsid w:val="5E3A48EE"/>
    <w:rsid w:val="5FE6FF39"/>
    <w:rsid w:val="63C9E73E"/>
    <w:rsid w:val="657FAFF0"/>
    <w:rsid w:val="66D7CC80"/>
    <w:rsid w:val="69FA9946"/>
    <w:rsid w:val="6E1D8A7A"/>
    <w:rsid w:val="713BF4C3"/>
    <w:rsid w:val="74F68E72"/>
    <w:rsid w:val="74FF3440"/>
    <w:rsid w:val="77166DA6"/>
    <w:rsid w:val="78B8B7E9"/>
    <w:rsid w:val="7B34F927"/>
    <w:rsid w:val="7D35C148"/>
    <w:rsid w:val="7E7402FC"/>
    <w:rsid w:val="7EA460D1"/>
    <w:rsid w:val="7F10D5F4"/>
    <w:rsid w:val="7F6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489"/>
  <w15:chartTrackingRefBased/>
  <w15:docId w15:val="{B17E6BF9-F303-4CEC-86E4-32CDEE2CB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dicaodobrasil.com.br/2018/02/01/52-dos-consumidores-ja-deixaram-de-comprar-por-nao-ter-onde-estacionar/" TargetMode="External" Id="R4c071311239c457b" /><Relationship Type="http://schemas.openxmlformats.org/officeDocument/2006/relationships/hyperlink" Target="https://exame.com/brasil/estacionamentos-os-novos-viloes-da-mobilidade-urbana/" TargetMode="External" Id="Ra44203d64e5241e2" /><Relationship Type="http://schemas.openxmlformats.org/officeDocument/2006/relationships/hyperlink" Target="https://www.sygic.com/pt-br/press/sygic-launches-the-most-advanced-real-time-parking-service-by-parkopedia-in-its-navigation-app-used-by-100-million-drivers-worldwide/brpt" TargetMode="External" Id="R6d71b4ce744d4928" /><Relationship Type="http://schemas.openxmlformats.org/officeDocument/2006/relationships/numbering" Target="numbering.xml" Id="R1aa2b4b96ae542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2024-05-18T14:19:36.3278846Z</dcterms:created>
  <dcterms:modified xsi:type="dcterms:W3CDTF">2024-05-23T22:55:56.8175087Z</dcterms:modified>
  <dc:creator>JAMILLI VITORIA GIOIELLI</dc:creator>
  <lastModifiedBy>JAMILLI VITORIA GIOIELLI</lastModifiedBy>
</coreProperties>
</file>